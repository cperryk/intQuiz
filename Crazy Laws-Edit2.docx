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3C2BE" w14:textId="578D2EB4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Hed: </w:t>
      </w:r>
      <w:r w:rsidR="00692001">
        <w:rPr>
          <w:rFonts w:ascii="Times New Roman" w:hAnsi="Times New Roman" w:cs="Times New Roman"/>
        </w:rPr>
        <w:t>Can You Guess Which States Have the</w:t>
      </w:r>
      <w:r w:rsidR="004634D1">
        <w:rPr>
          <w:rFonts w:ascii="Times New Roman" w:hAnsi="Times New Roman" w:cs="Times New Roman"/>
        </w:rPr>
        <w:t xml:space="preserve"> Craziest Anti-Gay Laws in America</w:t>
      </w:r>
      <w:r w:rsidR="00692001">
        <w:rPr>
          <w:rFonts w:ascii="Times New Roman" w:hAnsi="Times New Roman" w:cs="Times New Roman"/>
        </w:rPr>
        <w:t>?</w:t>
      </w:r>
    </w:p>
    <w:p w14:paraId="7A32EAAE" w14:textId="38BCDA07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Promo:</w:t>
      </w:r>
      <w:r w:rsidR="00AC5D5E">
        <w:rPr>
          <w:rFonts w:ascii="Times New Roman" w:hAnsi="Times New Roman" w:cs="Times New Roman"/>
        </w:rPr>
        <w:t xml:space="preserve"> </w:t>
      </w:r>
      <w:r w:rsidR="00692001">
        <w:rPr>
          <w:rFonts w:ascii="Times New Roman" w:hAnsi="Times New Roman" w:cs="Times New Roman"/>
        </w:rPr>
        <w:t>Can You Guess Which States Have the</w:t>
      </w:r>
      <w:r w:rsidR="00AC5D5E">
        <w:rPr>
          <w:rFonts w:ascii="Times New Roman" w:hAnsi="Times New Roman" w:cs="Times New Roman"/>
        </w:rPr>
        <w:t xml:space="preserve"> Craziest Anti-Gay Laws in America</w:t>
      </w:r>
      <w:r w:rsidR="00692001">
        <w:rPr>
          <w:rFonts w:ascii="Times New Roman" w:hAnsi="Times New Roman" w:cs="Times New Roman"/>
        </w:rPr>
        <w:t>?</w:t>
      </w:r>
      <w:bookmarkStart w:id="0" w:name="_GoBack"/>
      <w:bookmarkEnd w:id="0"/>
    </w:p>
    <w:p w14:paraId="215AFE08" w14:textId="51D6FEFE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AC5D5E">
        <w:rPr>
          <w:rFonts w:ascii="Times New Roman" w:hAnsi="Times New Roman" w:cs="Times New Roman"/>
        </w:rPr>
        <w:t xml:space="preserve"> </w:t>
      </w:r>
      <w:r w:rsidR="000D7F0B">
        <w:rPr>
          <w:rFonts w:ascii="Times New Roman" w:hAnsi="Times New Roman" w:cs="Times New Roman"/>
        </w:rPr>
        <w:t>G</w:t>
      </w:r>
      <w:r w:rsidR="00AC5D5E">
        <w:rPr>
          <w:rFonts w:ascii="Times New Roman" w:hAnsi="Times New Roman" w:cs="Times New Roman"/>
        </w:rPr>
        <w:t xml:space="preserve">uess </w:t>
      </w:r>
      <w:r w:rsidR="000D7F0B">
        <w:rPr>
          <w:rFonts w:ascii="Times New Roman" w:hAnsi="Times New Roman" w:cs="Times New Roman"/>
        </w:rPr>
        <w:t xml:space="preserve">which state has </w:t>
      </w:r>
      <w:r w:rsidR="00AC5D5E">
        <w:rPr>
          <w:rFonts w:ascii="Times New Roman" w:hAnsi="Times New Roman" w:cs="Times New Roman"/>
        </w:rPr>
        <w:t>craziest anti-gay state laws in America</w:t>
      </w:r>
      <w:r w:rsidR="000D7F0B">
        <w:rPr>
          <w:rFonts w:ascii="Times New Roman" w:hAnsi="Times New Roman" w:cs="Times New Roman"/>
        </w:rPr>
        <w:t>: An interactive game</w:t>
      </w:r>
      <w:r w:rsidR="00AC5D5E">
        <w:rPr>
          <w:rFonts w:ascii="Times New Roman" w:hAnsi="Times New Roman" w:cs="Times New Roman"/>
        </w:rPr>
        <w:t>.</w:t>
      </w:r>
      <w:ins w:id="1" w:author="June Thomas" w:date="2014-07-16T17:53:00Z">
        <w:r w:rsidR="000D7F0B">
          <w:rPr>
            <w:rFonts w:ascii="Times New Roman" w:hAnsi="Times New Roman" w:cs="Times New Roman"/>
          </w:rPr>
          <w:t xml:space="preserve"> </w:t>
        </w:r>
      </w:ins>
    </w:p>
    <w:p w14:paraId="61968280" w14:textId="20620F1D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SEO:</w:t>
      </w:r>
      <w:r w:rsidR="00AC5D5E">
        <w:rPr>
          <w:rFonts w:ascii="Times New Roman" w:hAnsi="Times New Roman" w:cs="Times New Roman"/>
        </w:rPr>
        <w:t xml:space="preserve"> anti-gay state laws, state-level anti-gay laws, weirdest anti-gay laws, worst anti-gays laws, worst states to be gay</w:t>
      </w:r>
    </w:p>
    <w:p w14:paraId="7665837C" w14:textId="1631CE9E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Mark Joseph Stern</w:t>
      </w:r>
    </w:p>
    <w:p w14:paraId="47F91D84" w14:textId="77777777" w:rsidR="00F14B52" w:rsidRDefault="00F14B52" w:rsidP="006F485D">
      <w:pPr>
        <w:rPr>
          <w:rFonts w:ascii="Times New Roman" w:hAnsi="Times New Roman" w:cs="Times New Roman"/>
        </w:rPr>
      </w:pPr>
    </w:p>
    <w:p w14:paraId="0FD035AE" w14:textId="40014505" w:rsidR="00F14B52" w:rsidRDefault="00F14B52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</w:t>
      </w:r>
      <w:r w:rsidR="004634D1">
        <w:rPr>
          <w:rFonts w:ascii="Times New Roman" w:hAnsi="Times New Roman" w:cs="Times New Roman"/>
        </w:rPr>
        <w:t xml:space="preserve">the United States has made huge progress </w:t>
      </w:r>
      <w:r w:rsidR="00221C35">
        <w:rPr>
          <w:rFonts w:ascii="Times New Roman" w:hAnsi="Times New Roman" w:cs="Times New Roman"/>
        </w:rPr>
        <w:t>o</w:t>
      </w:r>
      <w:r w:rsidR="004634D1">
        <w:rPr>
          <w:rFonts w:ascii="Times New Roman" w:hAnsi="Times New Roman" w:cs="Times New Roman"/>
        </w:rPr>
        <w:t xml:space="preserve">n gay rights over the last few years, </w:t>
      </w:r>
      <w:r w:rsidR="00A05749">
        <w:rPr>
          <w:rFonts w:ascii="Times New Roman" w:hAnsi="Times New Roman" w:cs="Times New Roman"/>
        </w:rPr>
        <w:t xml:space="preserve">many individual states retain odd, antiquated, or downright vicious anti-gay laws. </w:t>
      </w:r>
      <w:r w:rsidR="002D3832">
        <w:rPr>
          <w:rFonts w:ascii="Times New Roman" w:hAnsi="Times New Roman" w:cs="Times New Roman"/>
        </w:rPr>
        <w:t>Take our quiz to see if you can match the weirdest and most repulsive laws to t</w:t>
      </w:r>
      <w:r w:rsidR="00111C9C">
        <w:rPr>
          <w:rFonts w:ascii="Times New Roman" w:hAnsi="Times New Roman" w:cs="Times New Roman"/>
        </w:rPr>
        <w:t xml:space="preserve">he state that passed them. </w:t>
      </w:r>
      <w:r w:rsidR="002D3832">
        <w:rPr>
          <w:rFonts w:ascii="Times New Roman" w:hAnsi="Times New Roman" w:cs="Times New Roman"/>
        </w:rPr>
        <w:t xml:space="preserve"> </w:t>
      </w:r>
    </w:p>
    <w:p w14:paraId="41A8031E" w14:textId="77777777" w:rsidR="00F14B52" w:rsidRDefault="00F14B52" w:rsidP="006F485D">
      <w:pPr>
        <w:rPr>
          <w:rFonts w:ascii="Times New Roman" w:hAnsi="Times New Roman" w:cs="Times New Roman"/>
        </w:rPr>
      </w:pPr>
    </w:p>
    <w:p w14:paraId="6878E919" w14:textId="624F5F29" w:rsidR="006F485D" w:rsidRDefault="000D01D3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F485D">
        <w:rPr>
          <w:rFonts w:ascii="Times New Roman" w:hAnsi="Times New Roman" w:cs="Times New Roman"/>
        </w:rPr>
        <w:t>In what state must sex ed instructors teach that</w:t>
      </w:r>
      <w:r w:rsidR="006F485D" w:rsidRPr="006F485D">
        <w:rPr>
          <w:rFonts w:ascii="Times New Roman" w:hAnsi="Times New Roman" w:cs="Times New Roman"/>
        </w:rPr>
        <w:t xml:space="preserve"> “homosexuality is not a lifestyle acceptable to the general public and that homosexua</w:t>
      </w:r>
      <w:r w:rsidR="006F485D">
        <w:rPr>
          <w:rFonts w:ascii="Times New Roman" w:hAnsi="Times New Roman" w:cs="Times New Roman"/>
        </w:rPr>
        <w:t>l conduct is a criminal offense”?</w:t>
      </w:r>
    </w:p>
    <w:p w14:paraId="1D5F30E2" w14:textId="040692A1" w:rsidR="006F485D" w:rsidRDefault="006F485D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Louisiana</w:t>
      </w:r>
    </w:p>
    <w:p w14:paraId="0F9FE450" w14:textId="7C33805C" w:rsidR="006F485D" w:rsidRDefault="001000BA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Mississippi</w:t>
      </w:r>
      <w:r w:rsidR="006F485D">
        <w:rPr>
          <w:rFonts w:ascii="Times New Roman" w:hAnsi="Times New Roman" w:cs="Times New Roman"/>
        </w:rPr>
        <w:t>*</w:t>
      </w:r>
    </w:p>
    <w:p w14:paraId="0B33DB7F" w14:textId="2D5832BC" w:rsidR="006F485D" w:rsidRDefault="006F485D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Carolina</w:t>
      </w:r>
    </w:p>
    <w:p w14:paraId="23A2886B" w14:textId="131536C3" w:rsidR="006F485D" w:rsidRDefault="006F485D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Virginia</w:t>
      </w:r>
    </w:p>
    <w:p w14:paraId="136F4122" w14:textId="1EEB4806" w:rsidR="001000BA" w:rsidRDefault="001000BA" w:rsidP="006F485D">
      <w:pPr>
        <w:rPr>
          <w:rFonts w:ascii="Times New Roman" w:hAnsi="Times New Roman" w:cs="Times New Roman"/>
        </w:rPr>
      </w:pPr>
    </w:p>
    <w:p w14:paraId="4336C434" w14:textId="0BC19621" w:rsidR="001000BA" w:rsidRDefault="001000BA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Eight states </w:t>
      </w:r>
      <w:hyperlink r:id="rId5" w:history="1">
        <w:r w:rsidRPr="001000BA">
          <w:rPr>
            <w:rStyle w:val="Hyperlink"/>
            <w:rFonts w:ascii="Times New Roman" w:hAnsi="Times New Roman" w:cs="Times New Roman"/>
          </w:rPr>
          <w:t>forbid educators</w:t>
        </w:r>
      </w:hyperlink>
      <w:r>
        <w:rPr>
          <w:rFonts w:ascii="Times New Roman" w:hAnsi="Times New Roman" w:cs="Times New Roman"/>
        </w:rPr>
        <w:t xml:space="preserve"> from discussing homosexuality in a positive light, but only Mississippi actually requires that they </w:t>
      </w:r>
      <w:hyperlink r:id="rId6" w:history="1">
        <w:r w:rsidR="002A3AAA" w:rsidRPr="005F300C">
          <w:rPr>
            <w:rStyle w:val="Hyperlink"/>
            <w:rFonts w:ascii="Times New Roman" w:hAnsi="Times New Roman" w:cs="Times New Roman"/>
          </w:rPr>
          <w:t>condemn</w:t>
        </w:r>
      </w:hyperlink>
      <w:r w:rsidR="002A3AAA">
        <w:rPr>
          <w:rFonts w:ascii="Times New Roman" w:hAnsi="Times New Roman" w:cs="Times New Roman"/>
        </w:rPr>
        <w:t xml:space="preserve"> the gay “lifestyle.”</w:t>
      </w:r>
    </w:p>
    <w:p w14:paraId="2711D74F" w14:textId="77777777" w:rsidR="001000BA" w:rsidRDefault="001000BA" w:rsidP="006F485D">
      <w:pPr>
        <w:rPr>
          <w:rFonts w:ascii="Times New Roman" w:hAnsi="Times New Roman" w:cs="Times New Roman"/>
        </w:rPr>
      </w:pPr>
    </w:p>
    <w:p w14:paraId="40F51C93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Which of these states’ largest metropolitan area forbids bartenders from serving drinks to gay people?</w:t>
      </w:r>
    </w:p>
    <w:p w14:paraId="16560FF1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Florida*</w:t>
      </w:r>
    </w:p>
    <w:p w14:paraId="7EAE5089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Kansas</w:t>
      </w:r>
    </w:p>
    <w:p w14:paraId="00549C9F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Carolina</w:t>
      </w:r>
    </w:p>
    <w:p w14:paraId="4909352F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Nevada</w:t>
      </w:r>
    </w:p>
    <w:p w14:paraId="014A397A" w14:textId="77777777" w:rsidR="000D01D3" w:rsidRDefault="000D01D3" w:rsidP="000D01D3">
      <w:pPr>
        <w:rPr>
          <w:rFonts w:ascii="Times New Roman" w:hAnsi="Times New Roman" w:cs="Times New Roman"/>
        </w:rPr>
      </w:pPr>
    </w:p>
    <w:p w14:paraId="178BA051" w14:textId="7B373F8D" w:rsidR="000D01D3" w:rsidRDefault="000D01D3" w:rsidP="000D01D3">
      <w:pPr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hAnsi="Times New Roman" w:cs="Times New Roman"/>
        </w:rPr>
        <w:t>A Miami ordinance states that liquor licensees may not “knowingly sell to, serve, or allow a homosexual person to consume alcoholic beverages, or to knowingly allow two or more homosexual persons to congregate or remain in his place of business.” The courts upheld the measure</w:t>
      </w:r>
      <w:r w:rsidR="00037AE9">
        <w:rPr>
          <w:rFonts w:ascii="Times New Roman" w:hAnsi="Times New Roman" w:cs="Times New Roman"/>
        </w:rPr>
        <w:t xml:space="preserve"> in 1967</w:t>
      </w:r>
      <w:r>
        <w:rPr>
          <w:rFonts w:ascii="Times New Roman" w:hAnsi="Times New Roman" w:cs="Times New Roman"/>
        </w:rPr>
        <w:t xml:space="preserve">, </w:t>
      </w:r>
      <w:r w:rsidR="00221C35">
        <w:rPr>
          <w:rFonts w:ascii="Times New Roman" w:hAnsi="Times New Roman" w:cs="Times New Roman"/>
        </w:rPr>
        <w:t xml:space="preserve">saying </w:t>
      </w:r>
      <w:r>
        <w:rPr>
          <w:rFonts w:ascii="Times New Roman" w:hAnsi="Times New Roman" w:cs="Times New Roman"/>
        </w:rPr>
        <w:t>that the law’s intent—driving away “</w:t>
      </w:r>
      <w:r w:rsidRPr="008F4205">
        <w:rPr>
          <w:rFonts w:ascii="Times New Roman" w:eastAsia="Times New Roman" w:hAnsi="Times New Roman" w:cs="Times New Roman"/>
          <w:color w:val="252525"/>
        </w:rPr>
        <w:t xml:space="preserve">persons likely to prey upon the public by attempting to recruit other persons for </w:t>
      </w:r>
      <w:r>
        <w:rPr>
          <w:rFonts w:ascii="Times New Roman" w:eastAsia="Times New Roman" w:hAnsi="Times New Roman" w:cs="Times New Roman"/>
          <w:color w:val="252525"/>
        </w:rPr>
        <w:t xml:space="preserve">[homosexual] </w:t>
      </w:r>
      <w:r w:rsidRPr="008F4205">
        <w:rPr>
          <w:rFonts w:ascii="Times New Roman" w:eastAsia="Times New Roman" w:hAnsi="Times New Roman" w:cs="Times New Roman"/>
          <w:color w:val="252525"/>
        </w:rPr>
        <w:t>acts</w:t>
      </w:r>
      <w:r>
        <w:rPr>
          <w:rFonts w:ascii="Times New Roman" w:eastAsia="Times New Roman" w:hAnsi="Times New Roman" w:cs="Times New Roman"/>
          <w:color w:val="252525"/>
        </w:rPr>
        <w:t>”—was perfectly rational.</w:t>
      </w:r>
      <w:ins w:id="2" w:author="June Thomas" w:date="2014-07-16T17:58:00Z">
        <w:r w:rsidR="00221C35">
          <w:rPr>
            <w:rFonts w:ascii="Times New Roman" w:eastAsia="Times New Roman" w:hAnsi="Times New Roman" w:cs="Times New Roman"/>
            <w:color w:val="252525"/>
          </w:rPr>
          <w:t xml:space="preserve"> </w:t>
        </w:r>
      </w:ins>
    </w:p>
    <w:p w14:paraId="43E8ECBA" w14:textId="77777777" w:rsidR="009C756F" w:rsidRDefault="009C756F" w:rsidP="000D01D3">
      <w:pPr>
        <w:rPr>
          <w:rFonts w:ascii="Times New Roman" w:eastAsia="Times New Roman" w:hAnsi="Times New Roman" w:cs="Times New Roman"/>
          <w:color w:val="252525"/>
        </w:rPr>
      </w:pPr>
    </w:p>
    <w:p w14:paraId="6F20444B" w14:textId="77777777" w:rsidR="009C756F" w:rsidRPr="00D55CE8" w:rsidRDefault="009C756F" w:rsidP="009C756F">
      <w:pPr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South Dakota also forbids liquor licensees from selling alcohol to gay people or “permitting their congregation at licensed premises.”</w:t>
      </w:r>
    </w:p>
    <w:p w14:paraId="6291F03B" w14:textId="77777777" w:rsidR="000D01D3" w:rsidRPr="00481884" w:rsidRDefault="000D01D3" w:rsidP="000D01D3">
      <w:pPr>
        <w:rPr>
          <w:rFonts w:ascii="Times New Roman" w:hAnsi="Times New Roman" w:cs="Times New Roman"/>
        </w:rPr>
      </w:pPr>
    </w:p>
    <w:p w14:paraId="1BEDCD0D" w14:textId="75F3B6BF" w:rsidR="000D01D3" w:rsidRDefault="009C756F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D01D3">
        <w:rPr>
          <w:rFonts w:ascii="Times New Roman" w:hAnsi="Times New Roman" w:cs="Times New Roman"/>
        </w:rPr>
        <w:t xml:space="preserve">Which of these states does not </w:t>
      </w:r>
      <w:r w:rsidR="00221C35">
        <w:rPr>
          <w:rFonts w:ascii="Times New Roman" w:hAnsi="Times New Roman" w:cs="Times New Roman"/>
        </w:rPr>
        <w:t xml:space="preserve">consider </w:t>
      </w:r>
      <w:r w:rsidR="000D01D3">
        <w:rPr>
          <w:rFonts w:ascii="Times New Roman" w:hAnsi="Times New Roman" w:cs="Times New Roman"/>
        </w:rPr>
        <w:t xml:space="preserve">extramarital gay sex </w:t>
      </w:r>
      <w:r w:rsidR="00221C35">
        <w:rPr>
          <w:rFonts w:ascii="Times New Roman" w:hAnsi="Times New Roman" w:cs="Times New Roman"/>
        </w:rPr>
        <w:t>to be</w:t>
      </w:r>
      <w:r w:rsidR="000D01D3">
        <w:rPr>
          <w:rFonts w:ascii="Times New Roman" w:hAnsi="Times New Roman" w:cs="Times New Roman"/>
        </w:rPr>
        <w:t xml:space="preserve"> true adultery?</w:t>
      </w:r>
    </w:p>
    <w:p w14:paraId="0CE01AA2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Maine</w:t>
      </w:r>
    </w:p>
    <w:p w14:paraId="0C6A6117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Hampshire*</w:t>
      </w:r>
    </w:p>
    <w:p w14:paraId="681B7796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Maryland</w:t>
      </w:r>
    </w:p>
    <w:p w14:paraId="7A717C7D" w14:textId="6EC1B494" w:rsidR="000D7F0B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Pennsylvania</w:t>
      </w:r>
    </w:p>
    <w:p w14:paraId="0367FAD4" w14:textId="77777777" w:rsidR="000D01D3" w:rsidRDefault="000D01D3" w:rsidP="000D01D3">
      <w:pPr>
        <w:rPr>
          <w:rFonts w:ascii="Times New Roman" w:hAnsi="Times New Roman" w:cs="Times New Roman"/>
        </w:rPr>
      </w:pPr>
    </w:p>
    <w:p w14:paraId="470E59ED" w14:textId="21B6B62C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New Hampshire </w:t>
      </w:r>
      <w:hyperlink r:id="rId7" w:history="1">
        <w:r w:rsidRPr="005C2E22">
          <w:rPr>
            <w:rStyle w:val="Hyperlink"/>
            <w:rFonts w:ascii="Times New Roman" w:hAnsi="Times New Roman" w:cs="Times New Roman"/>
          </w:rPr>
          <w:t>does not consider</w:t>
        </w:r>
      </w:hyperlink>
      <w:r>
        <w:rPr>
          <w:rFonts w:ascii="Times New Roman" w:hAnsi="Times New Roman" w:cs="Times New Roman"/>
        </w:rPr>
        <w:t xml:space="preserve"> same-sex relationships outside of marriage to be true adultery</w:t>
      </w:r>
      <w:r w:rsidR="000D7F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because they do not involve true sexual intercourse (which the state defines as penile-vaginal penetration)</w:t>
      </w:r>
      <w:r w:rsidR="00221C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Accordingly, a same-sex affair cannot be cited as statutory grounds for divorce. </w:t>
      </w:r>
    </w:p>
    <w:p w14:paraId="3A126E61" w14:textId="77777777" w:rsidR="00D64868" w:rsidRDefault="00D64868" w:rsidP="006F485D">
      <w:pPr>
        <w:rPr>
          <w:rFonts w:ascii="Times New Roman" w:hAnsi="Times New Roman" w:cs="Times New Roman"/>
        </w:rPr>
      </w:pPr>
    </w:p>
    <w:p w14:paraId="38F617B9" w14:textId="4EDA14BF" w:rsidR="007F7E38" w:rsidRDefault="009C756F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204B9B">
        <w:rPr>
          <w:rFonts w:ascii="Times New Roman" w:hAnsi="Times New Roman" w:cs="Times New Roman"/>
        </w:rPr>
        <w:t>Which of these states forbids local school districts from prohibiting bullying based on sexual orientation?</w:t>
      </w:r>
    </w:p>
    <w:p w14:paraId="63A73123" w14:textId="533C8B92" w:rsidR="00204B9B" w:rsidRDefault="00204B9B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Kentucky</w:t>
      </w:r>
    </w:p>
    <w:p w14:paraId="5D4FA367" w14:textId="61CC702F" w:rsidR="00204B9B" w:rsidRDefault="00204B9B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Tennessee</w:t>
      </w:r>
    </w:p>
    <w:p w14:paraId="54C3421F" w14:textId="2E729B4D" w:rsidR="00204B9B" w:rsidRDefault="00204B9B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Missouri*</w:t>
      </w:r>
    </w:p>
    <w:p w14:paraId="7AF89B81" w14:textId="487E45C1" w:rsidR="00204B9B" w:rsidRDefault="00204B9B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Utah</w:t>
      </w:r>
    </w:p>
    <w:p w14:paraId="7DBCA120" w14:textId="77777777" w:rsidR="00204B9B" w:rsidRDefault="00204B9B" w:rsidP="006F485D">
      <w:pPr>
        <w:rPr>
          <w:rFonts w:ascii="Times New Roman" w:hAnsi="Times New Roman" w:cs="Times New Roman"/>
        </w:rPr>
      </w:pPr>
    </w:p>
    <w:p w14:paraId="2F46E424" w14:textId="68839681" w:rsidR="00204B9B" w:rsidRDefault="00692001" w:rsidP="006F485D">
      <w:pPr>
        <w:rPr>
          <w:rFonts w:ascii="Times New Roman" w:hAnsi="Times New Roman" w:cs="Times New Roman"/>
        </w:rPr>
      </w:pPr>
      <w:hyperlink r:id="rId8" w:history="1">
        <w:r w:rsidR="006F5CCF" w:rsidRPr="006F5CCF">
          <w:rPr>
            <w:rStyle w:val="Hyperlink"/>
            <w:rFonts w:ascii="Times New Roman" w:hAnsi="Times New Roman" w:cs="Times New Roman"/>
          </w:rPr>
          <w:t>Plenty of states</w:t>
        </w:r>
      </w:hyperlink>
      <w:r w:rsidR="006F5CCF">
        <w:rPr>
          <w:rFonts w:ascii="Times New Roman" w:hAnsi="Times New Roman" w:cs="Times New Roman"/>
        </w:rPr>
        <w:t xml:space="preserve"> have no laws that specifically prohibit bullying on the basis of sexual identity. But only Missouri and South Dakota proscribe school districts from creating their own bans on anti-gay bullying. </w:t>
      </w:r>
    </w:p>
    <w:p w14:paraId="55989E38" w14:textId="77777777" w:rsidR="00DE4BA2" w:rsidRDefault="00DE4BA2" w:rsidP="006F485D">
      <w:pPr>
        <w:rPr>
          <w:rFonts w:ascii="Times New Roman" w:hAnsi="Times New Roman" w:cs="Times New Roman"/>
        </w:rPr>
      </w:pPr>
    </w:p>
    <w:p w14:paraId="6BB5D558" w14:textId="79778854" w:rsidR="00246568" w:rsidRDefault="009C756F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F7CF0">
        <w:rPr>
          <w:rFonts w:ascii="Times New Roman" w:hAnsi="Times New Roman" w:cs="Times New Roman"/>
        </w:rPr>
        <w:t xml:space="preserve">In which of these states can you be sent to prison for </w:t>
      </w:r>
      <w:r w:rsidR="000D7F0B">
        <w:rPr>
          <w:rFonts w:ascii="Times New Roman" w:hAnsi="Times New Roman" w:cs="Times New Roman"/>
        </w:rPr>
        <w:t>five</w:t>
      </w:r>
      <w:r w:rsidR="00FF7CF0">
        <w:rPr>
          <w:rFonts w:ascii="Times New Roman" w:hAnsi="Times New Roman" w:cs="Times New Roman"/>
        </w:rPr>
        <w:t xml:space="preserve"> years for </w:t>
      </w:r>
      <w:r w:rsidR="000B3527" w:rsidRPr="00D87D72">
        <w:rPr>
          <w:rFonts w:ascii="Times New Roman" w:hAnsi="Times New Roman" w:cs="Times New Roman"/>
          <w:i/>
        </w:rPr>
        <w:t>attempting to</w:t>
      </w:r>
      <w:r w:rsidR="000B3527">
        <w:rPr>
          <w:rFonts w:ascii="Times New Roman" w:hAnsi="Times New Roman" w:cs="Times New Roman"/>
        </w:rPr>
        <w:t xml:space="preserve"> seduce</w:t>
      </w:r>
      <w:r w:rsidR="00CF21AF">
        <w:rPr>
          <w:rFonts w:ascii="Times New Roman" w:hAnsi="Times New Roman" w:cs="Times New Roman"/>
        </w:rPr>
        <w:t xml:space="preserve"> someone of the same sex?</w:t>
      </w:r>
      <w:r w:rsidR="000B3527">
        <w:rPr>
          <w:rFonts w:ascii="Times New Roman" w:hAnsi="Times New Roman" w:cs="Times New Roman"/>
        </w:rPr>
        <w:t xml:space="preserve"> </w:t>
      </w:r>
    </w:p>
    <w:p w14:paraId="0FF8CB1D" w14:textId="77777777" w:rsidR="00246568" w:rsidRDefault="00246568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</w:t>
      </w:r>
    </w:p>
    <w:p w14:paraId="267C1569" w14:textId="77777777" w:rsidR="00246568" w:rsidRDefault="00246568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Kentucky</w:t>
      </w:r>
    </w:p>
    <w:p w14:paraId="2B3F512B" w14:textId="77777777" w:rsidR="00246568" w:rsidRDefault="00246568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Virginia</w:t>
      </w:r>
    </w:p>
    <w:p w14:paraId="6D9328E5" w14:textId="77777777" w:rsidR="00246568" w:rsidRDefault="00246568" w:rsidP="006F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Michigan*</w:t>
      </w:r>
    </w:p>
    <w:p w14:paraId="0650AA46" w14:textId="77777777" w:rsidR="00246568" w:rsidRDefault="00246568" w:rsidP="006F485D">
      <w:pPr>
        <w:rPr>
          <w:rFonts w:ascii="Times New Roman" w:hAnsi="Times New Roman" w:cs="Times New Roman"/>
        </w:rPr>
      </w:pPr>
    </w:p>
    <w:p w14:paraId="10A73A72" w14:textId="118E112A" w:rsidR="00246568" w:rsidRDefault="00692001" w:rsidP="006F485D">
      <w:pPr>
        <w:rPr>
          <w:rFonts w:ascii="Times New Roman" w:hAnsi="Times New Roman" w:cs="Times New Roman"/>
        </w:rPr>
      </w:pPr>
      <w:hyperlink r:id="rId9" w:history="1">
        <w:r w:rsidR="009C756F" w:rsidRPr="009C756F">
          <w:rPr>
            <w:rStyle w:val="Hyperlink"/>
            <w:rFonts w:ascii="Times New Roman" w:hAnsi="Times New Roman" w:cs="Times New Roman"/>
          </w:rPr>
          <w:t>Section 338 of the Michigan P</w:t>
        </w:r>
        <w:r w:rsidR="00175CAA" w:rsidRPr="009C756F">
          <w:rPr>
            <w:rStyle w:val="Hyperlink"/>
            <w:rFonts w:ascii="Times New Roman" w:hAnsi="Times New Roman" w:cs="Times New Roman"/>
          </w:rPr>
          <w:t xml:space="preserve">enal </w:t>
        </w:r>
        <w:r w:rsidR="009C756F" w:rsidRPr="009C756F">
          <w:rPr>
            <w:rStyle w:val="Hyperlink"/>
            <w:rFonts w:ascii="Times New Roman" w:hAnsi="Times New Roman" w:cs="Times New Roman"/>
          </w:rPr>
          <w:t>Code</w:t>
        </w:r>
      </w:hyperlink>
      <w:r w:rsidR="009C756F">
        <w:rPr>
          <w:rFonts w:ascii="Times New Roman" w:hAnsi="Times New Roman" w:cs="Times New Roman"/>
        </w:rPr>
        <w:t xml:space="preserve"> </w:t>
      </w:r>
      <w:r w:rsidR="00A679F3">
        <w:rPr>
          <w:rFonts w:ascii="Times New Roman" w:hAnsi="Times New Roman" w:cs="Times New Roman"/>
        </w:rPr>
        <w:t xml:space="preserve">states that “any male person who, in public or in private, commits or is a party to the </w:t>
      </w:r>
      <w:r w:rsidR="00FF7CF0">
        <w:rPr>
          <w:rFonts w:ascii="Times New Roman" w:hAnsi="Times New Roman" w:cs="Times New Roman"/>
        </w:rPr>
        <w:t xml:space="preserve">commission of or procures </w:t>
      </w:r>
      <w:r w:rsidR="00FF7CF0" w:rsidRPr="00692001">
        <w:rPr>
          <w:rFonts w:ascii="Times New Roman" w:hAnsi="Times New Roman" w:cs="Times New Roman"/>
        </w:rPr>
        <w:t>or attempts to procure</w:t>
      </w:r>
      <w:r w:rsidR="00FF7CF0">
        <w:rPr>
          <w:rFonts w:ascii="Times New Roman" w:hAnsi="Times New Roman" w:cs="Times New Roman"/>
        </w:rPr>
        <w:t xml:space="preserve"> the commission by any male perso</w:t>
      </w:r>
      <w:r w:rsidR="00CF21AF">
        <w:rPr>
          <w:rFonts w:ascii="Times New Roman" w:hAnsi="Times New Roman" w:cs="Times New Roman"/>
        </w:rPr>
        <w:t>n of any act of gross indecency”</w:t>
      </w:r>
      <w:r w:rsidR="00370E16">
        <w:rPr>
          <w:rFonts w:ascii="Times New Roman" w:hAnsi="Times New Roman" w:cs="Times New Roman"/>
        </w:rPr>
        <w:t xml:space="preserve"> can be sent to prison. </w:t>
      </w:r>
      <w:r w:rsidR="00B378A9">
        <w:rPr>
          <w:rFonts w:ascii="Times New Roman" w:hAnsi="Times New Roman" w:cs="Times New Roman"/>
        </w:rPr>
        <w:t>The state</w:t>
      </w:r>
      <w:r w:rsidR="00370E16">
        <w:rPr>
          <w:rFonts w:ascii="Times New Roman" w:hAnsi="Times New Roman" w:cs="Times New Roman"/>
        </w:rPr>
        <w:t xml:space="preserve"> defines “gross indecency” as sodomy. </w:t>
      </w:r>
      <w:r w:rsidR="00246568">
        <w:rPr>
          <w:rFonts w:ascii="Times New Roman" w:hAnsi="Times New Roman" w:cs="Times New Roman"/>
        </w:rPr>
        <w:t xml:space="preserve"> </w:t>
      </w:r>
    </w:p>
    <w:p w14:paraId="6E49EDA4" w14:textId="77777777" w:rsidR="000D01D3" w:rsidRDefault="000D01D3" w:rsidP="000D01D3">
      <w:pPr>
        <w:rPr>
          <w:rFonts w:ascii="Times New Roman" w:hAnsi="Times New Roman" w:cs="Times New Roman"/>
        </w:rPr>
      </w:pPr>
    </w:p>
    <w:p w14:paraId="252E969B" w14:textId="5BF57B3E" w:rsidR="000D01D3" w:rsidRDefault="009C756F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0D01D3">
        <w:rPr>
          <w:rFonts w:ascii="Times New Roman" w:hAnsi="Times New Roman" w:cs="Times New Roman"/>
        </w:rPr>
        <w:t>Which of these states do</w:t>
      </w:r>
      <w:r w:rsidR="000D7F0B">
        <w:rPr>
          <w:rFonts w:ascii="Times New Roman" w:hAnsi="Times New Roman" w:cs="Times New Roman"/>
        </w:rPr>
        <w:t>es</w:t>
      </w:r>
      <w:r w:rsidR="000D01D3">
        <w:rPr>
          <w:rFonts w:ascii="Times New Roman" w:hAnsi="Times New Roman" w:cs="Times New Roman"/>
        </w:rPr>
        <w:t xml:space="preserve"> </w:t>
      </w:r>
      <w:r w:rsidR="000D01D3">
        <w:rPr>
          <w:rFonts w:ascii="Times New Roman" w:hAnsi="Times New Roman" w:cs="Times New Roman"/>
          <w:b/>
        </w:rPr>
        <w:t xml:space="preserve">not </w:t>
      </w:r>
      <w:r w:rsidR="000D01D3">
        <w:rPr>
          <w:rFonts w:ascii="Times New Roman" w:hAnsi="Times New Roman" w:cs="Times New Roman"/>
        </w:rPr>
        <w:t>still formally ban sodomy between consenting adults?</w:t>
      </w:r>
    </w:p>
    <w:p w14:paraId="07546CB0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Idaho</w:t>
      </w:r>
    </w:p>
    <w:p w14:paraId="4CDA4E24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Montana*</w:t>
      </w:r>
    </w:p>
    <w:p w14:paraId="6DF48960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Utah</w:t>
      </w:r>
    </w:p>
    <w:p w14:paraId="594720F5" w14:textId="77777777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Kansas</w:t>
      </w:r>
    </w:p>
    <w:p w14:paraId="18C8453A" w14:textId="77777777" w:rsidR="000D01D3" w:rsidRDefault="000D01D3" w:rsidP="000D01D3">
      <w:pPr>
        <w:rPr>
          <w:rFonts w:ascii="Times New Roman" w:hAnsi="Times New Roman" w:cs="Times New Roman"/>
        </w:rPr>
      </w:pPr>
    </w:p>
    <w:p w14:paraId="56147CF7" w14:textId="433D21C5" w:rsidR="000D01D3" w:rsidRDefault="000D01D3" w:rsidP="000D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a dozen states still outlaw sodomy in their legal codes, and a few specifically outlaw gay sodomy—</w:t>
      </w:r>
      <w:hyperlink r:id="rId10" w:history="1">
        <w:r w:rsidRPr="005F300C">
          <w:rPr>
            <w:rStyle w:val="Hyperlink"/>
            <w:rFonts w:ascii="Times New Roman" w:hAnsi="Times New Roman" w:cs="Times New Roman"/>
          </w:rPr>
          <w:t>all in direct conflict</w:t>
        </w:r>
      </w:hyperlink>
      <w:r>
        <w:rPr>
          <w:rFonts w:ascii="Times New Roman" w:hAnsi="Times New Roman" w:cs="Times New Roman"/>
        </w:rPr>
        <w:t xml:space="preserve"> with a 2003 Supreme Court ruling. Montana, however, </w:t>
      </w:r>
      <w:hyperlink r:id="rId11" w:history="1">
        <w:r w:rsidRPr="006F5CCF">
          <w:rPr>
            <w:rStyle w:val="Hyperlink"/>
            <w:rFonts w:ascii="Times New Roman" w:hAnsi="Times New Roman" w:cs="Times New Roman"/>
          </w:rPr>
          <w:t>recently erased</w:t>
        </w:r>
      </w:hyperlink>
      <w:r>
        <w:rPr>
          <w:rFonts w:ascii="Times New Roman" w:hAnsi="Times New Roman" w:cs="Times New Roman"/>
        </w:rPr>
        <w:t xml:space="preserve"> its anti-gay sodomy law from the </w:t>
      </w:r>
      <w:r w:rsidR="009C756F">
        <w:rPr>
          <w:rFonts w:ascii="Times New Roman" w:hAnsi="Times New Roman" w:cs="Times New Roman"/>
        </w:rPr>
        <w:t>books</w:t>
      </w:r>
      <w:r>
        <w:rPr>
          <w:rFonts w:ascii="Times New Roman" w:hAnsi="Times New Roman" w:cs="Times New Roman"/>
        </w:rPr>
        <w:t>.</w:t>
      </w:r>
    </w:p>
    <w:p w14:paraId="6B0AE0BA" w14:textId="77777777" w:rsidR="000D01D3" w:rsidRDefault="000D01D3" w:rsidP="000D01D3">
      <w:pPr>
        <w:rPr>
          <w:rFonts w:ascii="Times New Roman" w:hAnsi="Times New Roman" w:cs="Times New Roman"/>
        </w:rPr>
      </w:pPr>
    </w:p>
    <w:p w14:paraId="4CDD6EFD" w14:textId="77777777" w:rsidR="000D01D3" w:rsidRPr="00255C13" w:rsidRDefault="000D01D3" w:rsidP="006F485D">
      <w:pPr>
        <w:rPr>
          <w:rFonts w:ascii="Times New Roman" w:hAnsi="Times New Roman" w:cs="Times New Roman"/>
        </w:rPr>
      </w:pPr>
    </w:p>
    <w:sectPr w:rsidR="000D01D3" w:rsidRPr="00255C13" w:rsidSect="00A90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73"/>
    <w:rsid w:val="00037AE9"/>
    <w:rsid w:val="000B3527"/>
    <w:rsid w:val="000D01D3"/>
    <w:rsid w:val="000D7F0B"/>
    <w:rsid w:val="001000BA"/>
    <w:rsid w:val="00111C9C"/>
    <w:rsid w:val="00175CAA"/>
    <w:rsid w:val="00204B9B"/>
    <w:rsid w:val="00221C35"/>
    <w:rsid w:val="00245073"/>
    <w:rsid w:val="00246568"/>
    <w:rsid w:val="00255C13"/>
    <w:rsid w:val="002A3AAA"/>
    <w:rsid w:val="002D3832"/>
    <w:rsid w:val="003550C3"/>
    <w:rsid w:val="00370E16"/>
    <w:rsid w:val="00401931"/>
    <w:rsid w:val="00460223"/>
    <w:rsid w:val="004634D1"/>
    <w:rsid w:val="00481884"/>
    <w:rsid w:val="005C2E22"/>
    <w:rsid w:val="005F300C"/>
    <w:rsid w:val="00692001"/>
    <w:rsid w:val="006949D0"/>
    <w:rsid w:val="00696110"/>
    <w:rsid w:val="006F485D"/>
    <w:rsid w:val="006F5CCF"/>
    <w:rsid w:val="007F7E38"/>
    <w:rsid w:val="008F4205"/>
    <w:rsid w:val="0098426C"/>
    <w:rsid w:val="009C756F"/>
    <w:rsid w:val="00A05749"/>
    <w:rsid w:val="00A679F3"/>
    <w:rsid w:val="00A90498"/>
    <w:rsid w:val="00AC5D5E"/>
    <w:rsid w:val="00B378A9"/>
    <w:rsid w:val="00B54F70"/>
    <w:rsid w:val="00CC0287"/>
    <w:rsid w:val="00CC062A"/>
    <w:rsid w:val="00CF21AF"/>
    <w:rsid w:val="00D55CE8"/>
    <w:rsid w:val="00D64868"/>
    <w:rsid w:val="00D87D72"/>
    <w:rsid w:val="00DE4BA2"/>
    <w:rsid w:val="00E45E57"/>
    <w:rsid w:val="00EC27DF"/>
    <w:rsid w:val="00F14B52"/>
    <w:rsid w:val="00FA41CB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3B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B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F4205"/>
  </w:style>
  <w:style w:type="character" w:customStyle="1" w:styleId="cosearchterm">
    <w:name w:val="co_searchterm"/>
    <w:basedOn w:val="DefaultParagraphFont"/>
    <w:rsid w:val="008F4205"/>
  </w:style>
  <w:style w:type="character" w:styleId="FollowedHyperlink">
    <w:name w:val="FollowedHyperlink"/>
    <w:basedOn w:val="DefaultParagraphFont"/>
    <w:uiPriority w:val="99"/>
    <w:semiHidden/>
    <w:unhideWhenUsed/>
    <w:rsid w:val="00221C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A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0B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F4205"/>
  </w:style>
  <w:style w:type="character" w:customStyle="1" w:styleId="cosearchterm">
    <w:name w:val="co_searchterm"/>
    <w:basedOn w:val="DefaultParagraphFont"/>
    <w:rsid w:val="008F4205"/>
  </w:style>
  <w:style w:type="character" w:styleId="FollowedHyperlink">
    <w:name w:val="FollowedHyperlink"/>
    <w:basedOn w:val="DefaultParagraphFont"/>
    <w:uiPriority w:val="99"/>
    <w:semiHidden/>
    <w:unhideWhenUsed/>
    <w:rsid w:val="00221C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A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hinkprogress.org/lgbt/2013/04/10/1849411/montana-house-votes-to-repeal-unconstitutional-sodomy-law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lsen.org/learn/policy/issues/nopromohomo" TargetMode="External"/><Relationship Id="rId6" Type="http://schemas.openxmlformats.org/officeDocument/2006/relationships/hyperlink" Target="http://www.newrepublic.com/article/117290/mississippi-sex-ed-curriculum-homosexual-activity-illegal" TargetMode="External"/><Relationship Id="rId7" Type="http://schemas.openxmlformats.org/officeDocument/2006/relationships/hyperlink" Target="http://en.wikipedia.org/wiki/Blanchflower_v._Blanchflower" TargetMode="External"/><Relationship Id="rId8" Type="http://schemas.openxmlformats.org/officeDocument/2006/relationships/hyperlink" Target="http://glsen.org/article/state-maps" TargetMode="External"/><Relationship Id="rId9" Type="http://schemas.openxmlformats.org/officeDocument/2006/relationships/hyperlink" Target="http://www.legislature.mi.gov/(S(5ev32hzjoe4vph55kyo4qn45))/mileg.aspx?page=getObject&amp;objectName=mcl-750-338" TargetMode="External"/><Relationship Id="rId10" Type="http://schemas.openxmlformats.org/officeDocument/2006/relationships/hyperlink" Target="http://www.slate.com/blogs/xx_factor/2013/08/05/gay_people_are_still_being_arrested_for_having_consensual_sex_in_some_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3481</Characters>
  <Application>Microsoft Macintosh Word</Application>
  <DocSecurity>0</DocSecurity>
  <Lines>29</Lines>
  <Paragraphs>8</Paragraphs>
  <ScaleCrop>false</ScaleCrop>
  <Company>Slate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Joseph Stern</dc:creator>
  <cp:keywords/>
  <dc:description/>
  <cp:lastModifiedBy>Mark Joseph Stern</cp:lastModifiedBy>
  <cp:revision>3</cp:revision>
  <dcterms:created xsi:type="dcterms:W3CDTF">2014-07-16T22:03:00Z</dcterms:created>
  <dcterms:modified xsi:type="dcterms:W3CDTF">2014-07-16T22:09:00Z</dcterms:modified>
</cp:coreProperties>
</file>